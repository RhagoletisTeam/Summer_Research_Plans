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1F0D4" w14:textId="77777777" w:rsidR="007C626D" w:rsidRPr="000D553D" w:rsidRDefault="007C626D" w:rsidP="007C626D">
      <w:pPr>
        <w:shd w:val="clear" w:color="auto" w:fill="FFFFFF"/>
        <w:spacing w:before="450" w:after="192"/>
        <w:rPr>
          <w:rFonts w:ascii="Arial" w:eastAsia="Times New Roman" w:hAnsi="Arial" w:cs="Times New Roman"/>
        </w:rPr>
      </w:pPr>
      <w:r w:rsidRPr="000D553D">
        <w:rPr>
          <w:rFonts w:ascii="Arial" w:eastAsia="Times New Roman" w:hAnsi="Arial" w:cs="Times New Roman"/>
        </w:rPr>
        <w:t>Hi, I’m Hannah,</w:t>
      </w:r>
    </w:p>
    <w:p w14:paraId="68E0B321" w14:textId="77777777" w:rsidR="007C626D" w:rsidRPr="000D553D" w:rsidRDefault="007C626D" w:rsidP="007C626D">
      <w:pPr>
        <w:shd w:val="clear" w:color="auto" w:fill="FFFFFF"/>
        <w:spacing w:before="192" w:after="192"/>
        <w:rPr>
          <w:rFonts w:ascii="Arial" w:eastAsia="Times New Roman" w:hAnsi="Arial" w:cs="Times New Roman"/>
        </w:rPr>
      </w:pPr>
      <w:r w:rsidRPr="000D553D">
        <w:rPr>
          <w:rFonts w:ascii="Arial" w:eastAsia="Times New Roman" w:hAnsi="Arial" w:cs="Times New Roman"/>
        </w:rPr>
        <w:t>I’m from John Jay College of Criminal Justice in NYC.</w:t>
      </w:r>
    </w:p>
    <w:p w14:paraId="0F44E916" w14:textId="77777777" w:rsidR="007C626D" w:rsidRPr="000D553D" w:rsidRDefault="007C626D" w:rsidP="007C626D">
      <w:pPr>
        <w:shd w:val="clear" w:color="auto" w:fill="FFFFFF"/>
        <w:spacing w:before="192" w:after="192"/>
        <w:rPr>
          <w:rFonts w:ascii="Arial" w:eastAsia="Times New Roman" w:hAnsi="Arial" w:cs="Times New Roman"/>
        </w:rPr>
      </w:pPr>
      <w:r w:rsidRPr="000D553D">
        <w:rPr>
          <w:rFonts w:ascii="Arial" w:eastAsia="Times New Roman" w:hAnsi="Arial" w:cs="Times New Roman"/>
        </w:rPr>
        <w:t>This summer, as part of the University of Florida’s Summer Undergraduate Research at Florida program, I was able to study how insects respond to extreme temperatures on a behavioral and molecular level in Dr. Daniel Hahn’s lab in the Dept. of Entomology and Nematology.</w:t>
      </w:r>
    </w:p>
    <w:p w14:paraId="61AE9A47" w14:textId="4A0EDBA2" w:rsidR="002A35E5" w:rsidRPr="000D553D" w:rsidRDefault="007C626D">
      <w:pPr>
        <w:rPr>
          <w:rFonts w:ascii="Arial" w:hAnsi="Arial"/>
        </w:rPr>
      </w:pPr>
      <w:r w:rsidRPr="000D553D">
        <w:rPr>
          <w:rFonts w:ascii="Arial" w:hAnsi="Arial"/>
        </w:rPr>
        <w:t xml:space="preserve">Climate change poses a major threat </w:t>
      </w:r>
      <w:del w:id="0" w:author="Microsoft Office User" w:date="2018-07-19T15:29:00Z">
        <w:r w:rsidRPr="000D553D" w:rsidDel="00EC448B">
          <w:rPr>
            <w:rFonts w:ascii="Arial" w:hAnsi="Arial"/>
          </w:rPr>
          <w:delText>to cold-blooded insects</w:delText>
        </w:r>
      </w:del>
      <w:ins w:id="1" w:author="Microsoft Office User" w:date="2018-07-19T15:28:00Z">
        <w:r w:rsidR="00EC448B">
          <w:rPr>
            <w:rFonts w:ascii="Arial" w:hAnsi="Arial"/>
          </w:rPr>
          <w:t>because temperature shifts are expected to change conditions from which organisms</w:t>
        </w:r>
      </w:ins>
      <w:ins w:id="2" w:author="Microsoft Office User" w:date="2018-07-19T15:29:00Z">
        <w:r w:rsidR="00EC448B">
          <w:rPr>
            <w:rFonts w:ascii="Arial" w:hAnsi="Arial"/>
          </w:rPr>
          <w:t xml:space="preserve"> currently operate under</w:t>
        </w:r>
      </w:ins>
      <w:r w:rsidRPr="000D553D">
        <w:rPr>
          <w:rFonts w:ascii="Arial" w:hAnsi="Arial"/>
        </w:rPr>
        <w:t xml:space="preserve">. </w:t>
      </w:r>
      <w:ins w:id="3" w:author="Microsoft Office User" w:date="2018-07-19T15:29:00Z">
        <w:r w:rsidR="00EC448B">
          <w:rPr>
            <w:rFonts w:ascii="Arial" w:hAnsi="Arial"/>
          </w:rPr>
          <w:t xml:space="preserve">This is particularly true for </w:t>
        </w:r>
        <w:r w:rsidR="00EC448B" w:rsidRPr="000D553D">
          <w:rPr>
            <w:rFonts w:ascii="Arial" w:hAnsi="Arial"/>
          </w:rPr>
          <w:t>cold-blooded insects</w:t>
        </w:r>
        <w:r w:rsidR="00EC448B">
          <w:rPr>
            <w:rFonts w:ascii="Arial" w:hAnsi="Arial"/>
          </w:rPr>
          <w:t xml:space="preserve"> and are expected to</w:t>
        </w:r>
      </w:ins>
      <w:del w:id="4" w:author="Microsoft Office User" w:date="2018-07-19T15:29:00Z">
        <w:r w:rsidRPr="000D553D" w:rsidDel="00EC448B">
          <w:rPr>
            <w:rFonts w:ascii="Arial" w:hAnsi="Arial"/>
          </w:rPr>
          <w:delText xml:space="preserve">Insects are expected </w:delText>
        </w:r>
      </w:del>
      <w:del w:id="5" w:author="Microsoft Office User" w:date="2018-07-19T15:30:00Z">
        <w:r w:rsidRPr="000D553D" w:rsidDel="00EC448B">
          <w:rPr>
            <w:rFonts w:ascii="Arial" w:hAnsi="Arial"/>
          </w:rPr>
          <w:delText>to</w:delText>
        </w:r>
      </w:del>
      <w:r w:rsidRPr="000D553D">
        <w:rPr>
          <w:rFonts w:ascii="Arial" w:hAnsi="Arial"/>
        </w:rPr>
        <w:t xml:space="preserve"> cope with the gradual and rapid temperature increases</w:t>
      </w:r>
      <w:del w:id="6" w:author="Microsoft Office User" w:date="2018-07-19T15:30:00Z">
        <w:r w:rsidRPr="000D553D" w:rsidDel="00EC448B">
          <w:rPr>
            <w:rFonts w:ascii="Arial" w:hAnsi="Arial"/>
          </w:rPr>
          <w:delText xml:space="preserve"> brought on my climate change</w:delText>
        </w:r>
      </w:del>
      <w:r w:rsidRPr="000D553D">
        <w:rPr>
          <w:rFonts w:ascii="Arial" w:hAnsi="Arial"/>
        </w:rPr>
        <w:t xml:space="preserve">. </w:t>
      </w:r>
      <w:ins w:id="7" w:author="Microsoft Office User" w:date="2018-07-19T15:30:00Z">
        <w:r w:rsidR="00EC448B">
          <w:rPr>
            <w:rFonts w:ascii="Arial" w:hAnsi="Arial"/>
          </w:rPr>
          <w:t xml:space="preserve"> Ask the question or state the interest that you’re interested in how ecold blooded insects respond to temperature shifts</w:t>
        </w:r>
      </w:ins>
    </w:p>
    <w:p w14:paraId="026172DC" w14:textId="77777777" w:rsidR="001B1812" w:rsidRPr="000D553D" w:rsidRDefault="001B1812">
      <w:pPr>
        <w:rPr>
          <w:rFonts w:ascii="Arial" w:hAnsi="Arial"/>
        </w:rPr>
      </w:pPr>
    </w:p>
    <w:p w14:paraId="6F8005F6" w14:textId="71FEFD6E" w:rsidR="001B1812" w:rsidRPr="000D553D" w:rsidRDefault="001B1812">
      <w:pPr>
        <w:rPr>
          <w:rFonts w:ascii="Arial" w:hAnsi="Arial"/>
        </w:rPr>
      </w:pPr>
      <w:del w:id="8" w:author="Microsoft Office User" w:date="2018-07-19T15:30:00Z">
        <w:r w:rsidRPr="000D553D" w:rsidDel="00950916">
          <w:rPr>
            <w:rFonts w:ascii="Arial" w:hAnsi="Arial"/>
          </w:rPr>
          <w:delText>There are three ways these insects can respond:</w:delText>
        </w:r>
      </w:del>
      <w:ins w:id="9" w:author="Microsoft Office User" w:date="2018-07-19T15:30:00Z">
        <w:r w:rsidR="00950916">
          <w:rPr>
            <w:rFonts w:ascii="Arial" w:hAnsi="Arial"/>
          </w:rPr>
          <w:t xml:space="preserve">Populations can </w:t>
        </w:r>
      </w:ins>
      <w:ins w:id="10" w:author="Microsoft Office User" w:date="2018-07-19T15:31:00Z">
        <w:r w:rsidR="00950916">
          <w:rPr>
            <w:rFonts w:ascii="Arial" w:hAnsi="Arial"/>
          </w:rPr>
          <w:t>be resilient if they can adapt, acclimate or they can be susceptible if they die</w:t>
        </w:r>
      </w:ins>
    </w:p>
    <w:p w14:paraId="1D71965F" w14:textId="77777777" w:rsidR="001B1812" w:rsidRPr="000D553D" w:rsidRDefault="001B1812">
      <w:pPr>
        <w:rPr>
          <w:rFonts w:ascii="Arial" w:hAnsi="Arial"/>
        </w:rPr>
      </w:pPr>
    </w:p>
    <w:p w14:paraId="29A28990" w14:textId="58E15D01" w:rsidR="001B1812" w:rsidRPr="000D553D" w:rsidDel="00950916" w:rsidRDefault="001B1812">
      <w:pPr>
        <w:rPr>
          <w:del w:id="11" w:author="Microsoft Office User" w:date="2018-07-19T15:31:00Z"/>
          <w:rFonts w:ascii="Arial" w:hAnsi="Arial"/>
        </w:rPr>
      </w:pPr>
      <w:del w:id="12" w:author="Microsoft Office User" w:date="2018-07-19T15:31:00Z">
        <w:r w:rsidRPr="000D553D" w:rsidDel="00950916">
          <w:rPr>
            <w:rFonts w:ascii="Arial" w:hAnsi="Arial"/>
          </w:rPr>
          <w:delText>They can either die,</w:delText>
        </w:r>
      </w:del>
    </w:p>
    <w:p w14:paraId="5B8424FD" w14:textId="58B9E167" w:rsidR="001B1812" w:rsidRPr="000D553D" w:rsidDel="00950916" w:rsidRDefault="001B1812">
      <w:pPr>
        <w:rPr>
          <w:del w:id="13" w:author="Microsoft Office User" w:date="2018-07-19T15:31:00Z"/>
          <w:rFonts w:ascii="Arial" w:hAnsi="Arial"/>
        </w:rPr>
      </w:pPr>
    </w:p>
    <w:p w14:paraId="778BE948" w14:textId="6DE28562" w:rsidR="001B1812" w:rsidRPr="000D553D" w:rsidDel="00950916" w:rsidRDefault="001B1812">
      <w:pPr>
        <w:rPr>
          <w:del w:id="14" w:author="Microsoft Office User" w:date="2018-07-19T15:31:00Z"/>
          <w:rFonts w:ascii="Arial" w:hAnsi="Arial"/>
        </w:rPr>
      </w:pPr>
      <w:del w:id="15" w:author="Microsoft Office User" w:date="2018-07-19T15:31:00Z">
        <w:r w:rsidRPr="000D553D" w:rsidDel="00950916">
          <w:rPr>
            <w:rFonts w:ascii="Arial" w:hAnsi="Arial"/>
          </w:rPr>
          <w:delText>Adapt over generations</w:delText>
        </w:r>
      </w:del>
    </w:p>
    <w:p w14:paraId="4D815429" w14:textId="2623FB1C" w:rsidR="001B1812" w:rsidRPr="000D553D" w:rsidDel="00950916" w:rsidRDefault="001B1812">
      <w:pPr>
        <w:rPr>
          <w:del w:id="16" w:author="Microsoft Office User" w:date="2018-07-19T15:31:00Z"/>
          <w:rFonts w:ascii="Arial" w:hAnsi="Arial"/>
        </w:rPr>
      </w:pPr>
    </w:p>
    <w:p w14:paraId="75867D09" w14:textId="3F7EB4CC" w:rsidR="001B1812" w:rsidRPr="000D553D" w:rsidDel="00950916" w:rsidRDefault="001B1812">
      <w:pPr>
        <w:rPr>
          <w:del w:id="17" w:author="Microsoft Office User" w:date="2018-07-19T15:31:00Z"/>
          <w:rFonts w:ascii="Arial" w:hAnsi="Arial"/>
        </w:rPr>
      </w:pPr>
      <w:del w:id="18" w:author="Microsoft Office User" w:date="2018-07-19T15:31:00Z">
        <w:r w:rsidRPr="000D553D" w:rsidDel="00950916">
          <w:rPr>
            <w:rFonts w:ascii="Arial" w:hAnsi="Arial"/>
          </w:rPr>
          <w:delText xml:space="preserve">Or acclimate </w:delText>
        </w:r>
      </w:del>
    </w:p>
    <w:p w14:paraId="4377C1CC" w14:textId="7AEACA1A" w:rsidR="001B1812" w:rsidRPr="000D553D" w:rsidDel="00950916" w:rsidRDefault="001B1812">
      <w:pPr>
        <w:rPr>
          <w:del w:id="19" w:author="Microsoft Office User" w:date="2018-07-19T15:31:00Z"/>
          <w:rFonts w:ascii="Arial" w:hAnsi="Arial"/>
        </w:rPr>
      </w:pPr>
    </w:p>
    <w:p w14:paraId="64528EF1" w14:textId="7741B387" w:rsidR="001B1812" w:rsidRPr="000D553D" w:rsidDel="00950916" w:rsidRDefault="001B1812">
      <w:pPr>
        <w:rPr>
          <w:del w:id="20" w:author="Microsoft Office User" w:date="2018-07-19T15:31:00Z"/>
          <w:rFonts w:ascii="Arial" w:hAnsi="Arial"/>
        </w:rPr>
      </w:pPr>
      <w:del w:id="21" w:author="Microsoft Office User" w:date="2018-07-19T15:31:00Z">
        <w:r w:rsidRPr="000D553D" w:rsidDel="00950916">
          <w:rPr>
            <w:rFonts w:ascii="Arial" w:hAnsi="Arial"/>
          </w:rPr>
          <w:delText xml:space="preserve">These responses ultimately determine population maintenance, meaning if the insects die off, populations can decline, or if the insects acclimate or adapt to new higher temperatures, the population can stay the same or grow. </w:delText>
        </w:r>
      </w:del>
    </w:p>
    <w:p w14:paraId="4E42999A" w14:textId="2E913A74" w:rsidR="001B1812" w:rsidRPr="000D553D" w:rsidDel="00950916" w:rsidRDefault="001B1812">
      <w:pPr>
        <w:rPr>
          <w:del w:id="22" w:author="Microsoft Office User" w:date="2018-07-19T15:31:00Z"/>
          <w:rFonts w:ascii="Arial" w:hAnsi="Arial"/>
        </w:rPr>
      </w:pPr>
    </w:p>
    <w:p w14:paraId="6C0B91EB" w14:textId="6895A7AA" w:rsidR="001B1812" w:rsidRPr="000D553D" w:rsidRDefault="001B1812">
      <w:pPr>
        <w:rPr>
          <w:rFonts w:ascii="Arial" w:hAnsi="Arial"/>
        </w:rPr>
      </w:pPr>
      <w:del w:id="23" w:author="Microsoft Office User" w:date="2018-07-19T15:32:00Z">
        <w:r w:rsidRPr="000D553D" w:rsidDel="00950916">
          <w:rPr>
            <w:rFonts w:ascii="Arial" w:hAnsi="Arial"/>
          </w:rPr>
          <w:delText>Because it is difficult to measure population maintenance in nature, determining how organisms cope with hea</w:delText>
        </w:r>
      </w:del>
      <w:del w:id="24" w:author="Microsoft Office User" w:date="2018-07-19T15:31:00Z">
        <w:r w:rsidRPr="000D553D" w:rsidDel="00950916">
          <w:rPr>
            <w:rFonts w:ascii="Arial" w:hAnsi="Arial"/>
          </w:rPr>
          <w:delText>r</w:delText>
        </w:r>
      </w:del>
      <w:del w:id="25" w:author="Microsoft Office User" w:date="2018-07-19T15:32:00Z">
        <w:r w:rsidRPr="000D553D" w:rsidDel="00950916">
          <w:rPr>
            <w:rFonts w:ascii="Arial" w:hAnsi="Arial"/>
          </w:rPr>
          <w:delText xml:space="preserve"> stress may be a good alternative for understanding how populations may change in response to climate change. </w:delText>
        </w:r>
      </w:del>
      <w:ins w:id="26" w:author="Microsoft Office User" w:date="2018-07-19T15:32:00Z">
        <w:r w:rsidR="00950916">
          <w:rPr>
            <w:rFonts w:ascii="Arial" w:hAnsi="Arial"/>
          </w:rPr>
          <w:t>Whether they can adapt depends on the genetic variation in a population.</w:t>
        </w:r>
      </w:ins>
    </w:p>
    <w:p w14:paraId="12E9D092" w14:textId="77777777" w:rsidR="001B1812" w:rsidRPr="000D553D" w:rsidRDefault="001B1812">
      <w:pPr>
        <w:rPr>
          <w:rFonts w:ascii="Arial" w:hAnsi="Arial"/>
        </w:rPr>
      </w:pPr>
    </w:p>
    <w:p w14:paraId="2EF32F9B" w14:textId="2A27080A" w:rsidR="001B1812" w:rsidRPr="000D553D" w:rsidRDefault="00950916">
      <w:pPr>
        <w:rPr>
          <w:rFonts w:ascii="Arial" w:hAnsi="Arial"/>
        </w:rPr>
      </w:pPr>
      <w:ins w:id="27" w:author="Microsoft Office User" w:date="2018-07-19T15:32:00Z">
        <w:r>
          <w:rPr>
            <w:rFonts w:ascii="Arial" w:hAnsi="Arial"/>
          </w:rPr>
          <w:t xml:space="preserve">To understand whether population have sufficient genetic variation, </w:t>
        </w:r>
      </w:ins>
      <w:del w:id="28" w:author="Microsoft Office User" w:date="2018-07-19T15:33:00Z">
        <w:r w:rsidR="001B1812" w:rsidRPr="000D553D" w:rsidDel="00950916">
          <w:rPr>
            <w:rFonts w:ascii="Arial" w:hAnsi="Arial"/>
          </w:rPr>
          <w:delText>W</w:delText>
        </w:r>
      </w:del>
      <w:ins w:id="29" w:author="Microsoft Office User" w:date="2018-07-19T15:33:00Z">
        <w:r>
          <w:rPr>
            <w:rFonts w:ascii="Arial" w:hAnsi="Arial"/>
          </w:rPr>
          <w:t>w</w:t>
        </w:r>
      </w:ins>
      <w:r w:rsidR="001B1812" w:rsidRPr="000D553D">
        <w:rPr>
          <w:rFonts w:ascii="Arial" w:hAnsi="Arial"/>
        </w:rPr>
        <w:t xml:space="preserve">e measured how </w:t>
      </w:r>
      <w:ins w:id="30" w:author="Microsoft Office User" w:date="2018-07-19T15:33:00Z">
        <w:r>
          <w:rPr>
            <w:rFonts w:ascii="Arial" w:hAnsi="Arial"/>
          </w:rPr>
          <w:t xml:space="preserve">synthetic ppulatios of </w:t>
        </w:r>
      </w:ins>
      <w:r w:rsidR="001B1812" w:rsidRPr="000D553D">
        <w:rPr>
          <w:rFonts w:ascii="Arial" w:hAnsi="Arial"/>
        </w:rPr>
        <w:t xml:space="preserve">fruit flies cope with gradual and rapid increases in temperature. The fruit flies we tested were </w:t>
      </w:r>
      <w:commentRangeStart w:id="31"/>
      <w:r w:rsidR="001B1812" w:rsidRPr="000D553D">
        <w:rPr>
          <w:rFonts w:ascii="Arial" w:hAnsi="Arial"/>
        </w:rPr>
        <w:t>genetically</w:t>
      </w:r>
      <w:commentRangeEnd w:id="31"/>
      <w:r w:rsidR="00EB04A4">
        <w:rPr>
          <w:rStyle w:val="CommentReference"/>
        </w:rPr>
        <w:commentReference w:id="31"/>
      </w:r>
      <w:r w:rsidR="001B1812" w:rsidRPr="000D553D">
        <w:rPr>
          <w:rFonts w:ascii="Arial" w:hAnsi="Arial"/>
        </w:rPr>
        <w:t xml:space="preserve"> bred to represent the worldwide genetic variation.</w:t>
      </w:r>
    </w:p>
    <w:p w14:paraId="42761A7C" w14:textId="77777777" w:rsidR="001B1812" w:rsidRPr="000D553D" w:rsidRDefault="001B1812">
      <w:pPr>
        <w:rPr>
          <w:rFonts w:ascii="Arial" w:hAnsi="Arial"/>
        </w:rPr>
      </w:pPr>
    </w:p>
    <w:p w14:paraId="47E2E455" w14:textId="77777777" w:rsidR="000D553D" w:rsidRPr="000D553D" w:rsidRDefault="00C530E1">
      <w:pPr>
        <w:rPr>
          <w:rFonts w:ascii="Arial" w:hAnsi="Arial"/>
        </w:rPr>
      </w:pPr>
      <w:commentRangeStart w:id="32"/>
      <w:r w:rsidRPr="000D553D">
        <w:rPr>
          <w:rFonts w:ascii="Arial" w:hAnsi="Arial"/>
        </w:rPr>
        <w:t xml:space="preserve">We found that the fruit flies that are resilient to temperature increase in one </w:t>
      </w:r>
      <w:r w:rsidR="000D553D" w:rsidRPr="000D553D">
        <w:rPr>
          <w:rFonts w:ascii="Arial" w:hAnsi="Arial"/>
        </w:rPr>
        <w:t>respect</w:t>
      </w:r>
      <w:r w:rsidRPr="000D553D">
        <w:rPr>
          <w:rFonts w:ascii="Arial" w:hAnsi="Arial"/>
        </w:rPr>
        <w:t xml:space="preserve"> are susceptible to </w:t>
      </w:r>
      <w:r w:rsidR="000D553D" w:rsidRPr="000D553D">
        <w:rPr>
          <w:rFonts w:ascii="Arial" w:hAnsi="Arial"/>
        </w:rPr>
        <w:t>temperature increases in the other</w:t>
      </w:r>
      <w:commentRangeEnd w:id="32"/>
      <w:r w:rsidR="00950916">
        <w:rPr>
          <w:rStyle w:val="CommentReference"/>
        </w:rPr>
        <w:commentReference w:id="32"/>
      </w:r>
      <w:r w:rsidR="000D553D" w:rsidRPr="000D553D">
        <w:rPr>
          <w:rFonts w:ascii="Arial" w:hAnsi="Arial"/>
        </w:rPr>
        <w:t xml:space="preserve">. For example, </w:t>
      </w:r>
      <w:commentRangeStart w:id="33"/>
      <w:r w:rsidR="000D553D" w:rsidRPr="000D553D">
        <w:rPr>
          <w:rFonts w:ascii="Arial" w:hAnsi="Arial"/>
        </w:rPr>
        <w:t xml:space="preserve">the flies that were able to cope well with a gradual increase in temperature, coped poorly with a rapid increase in temperature. </w:t>
      </w:r>
      <w:commentRangeEnd w:id="33"/>
      <w:r w:rsidR="00950916">
        <w:rPr>
          <w:rStyle w:val="CommentReference"/>
        </w:rPr>
        <w:commentReference w:id="33"/>
      </w:r>
    </w:p>
    <w:p w14:paraId="665E7030" w14:textId="77777777" w:rsidR="000D553D" w:rsidRPr="000D553D" w:rsidRDefault="000D553D">
      <w:pPr>
        <w:rPr>
          <w:rFonts w:ascii="Arial" w:hAnsi="Arial"/>
        </w:rPr>
      </w:pPr>
    </w:p>
    <w:p w14:paraId="5002BD13" w14:textId="77777777" w:rsidR="000D553D" w:rsidRPr="000D553D" w:rsidRDefault="000D553D">
      <w:pPr>
        <w:rPr>
          <w:rFonts w:ascii="Arial" w:hAnsi="Arial"/>
        </w:rPr>
      </w:pPr>
      <w:r w:rsidRPr="000D553D">
        <w:rPr>
          <w:rFonts w:ascii="Arial" w:hAnsi="Arial"/>
        </w:rPr>
        <w:t xml:space="preserve">We </w:t>
      </w:r>
      <w:commentRangeStart w:id="34"/>
      <w:r w:rsidRPr="000D553D">
        <w:rPr>
          <w:rFonts w:ascii="Arial" w:hAnsi="Arial"/>
        </w:rPr>
        <w:t xml:space="preserve">also found that male flies were more resilient to temperature increases compared to female flies. </w:t>
      </w:r>
      <w:commentRangeEnd w:id="34"/>
      <w:r w:rsidR="00EB04A4">
        <w:rPr>
          <w:rStyle w:val="CommentReference"/>
        </w:rPr>
        <w:commentReference w:id="34"/>
      </w:r>
      <w:r w:rsidRPr="000D553D">
        <w:rPr>
          <w:rFonts w:ascii="Arial" w:hAnsi="Arial"/>
        </w:rPr>
        <w:t xml:space="preserve">Since </w:t>
      </w:r>
      <w:commentRangeStart w:id="35"/>
      <w:r w:rsidRPr="000D553D">
        <w:rPr>
          <w:rFonts w:ascii="Arial" w:hAnsi="Arial"/>
        </w:rPr>
        <w:t>females are limits to reproduction, their susceptibility to high temperatures suggest that population growth will slow down or decline in the face of climate change.</w:t>
      </w:r>
      <w:commentRangeEnd w:id="35"/>
      <w:r w:rsidR="00EB04A4">
        <w:rPr>
          <w:rStyle w:val="CommentReference"/>
        </w:rPr>
        <w:commentReference w:id="35"/>
      </w:r>
    </w:p>
    <w:p w14:paraId="141C615D" w14:textId="77777777" w:rsidR="000D553D" w:rsidRPr="000D553D" w:rsidRDefault="000D553D">
      <w:pPr>
        <w:rPr>
          <w:rFonts w:ascii="Arial" w:hAnsi="Arial"/>
        </w:rPr>
      </w:pPr>
    </w:p>
    <w:p w14:paraId="1FCFF000" w14:textId="77777777" w:rsidR="000D553D" w:rsidRPr="000D553D" w:rsidRDefault="000D553D" w:rsidP="000D553D">
      <w:pPr>
        <w:shd w:val="clear" w:color="auto" w:fill="FFFFFF"/>
        <w:spacing w:before="192" w:after="192"/>
        <w:rPr>
          <w:rFonts w:ascii="Arial" w:eastAsia="Times New Roman" w:hAnsi="Arial" w:cs="Times New Roman"/>
        </w:rPr>
      </w:pPr>
      <w:r>
        <w:rPr>
          <w:rFonts w:ascii="Arial" w:eastAsia="Times New Roman" w:hAnsi="Arial" w:cs="Times New Roman"/>
        </w:rPr>
        <w:t xml:space="preserve">Further goals of this research aim to determine the </w:t>
      </w:r>
      <w:commentRangeStart w:id="36"/>
      <w:r>
        <w:rPr>
          <w:rFonts w:ascii="Arial" w:eastAsia="Times New Roman" w:hAnsi="Arial" w:cs="Times New Roman"/>
        </w:rPr>
        <w:t>protein unfolding patterns of flies that coped well with temperature increases.</w:t>
      </w:r>
      <w:commentRangeEnd w:id="36"/>
      <w:r w:rsidR="00EB04A4">
        <w:rPr>
          <w:rStyle w:val="CommentReference"/>
        </w:rPr>
        <w:commentReference w:id="36"/>
      </w:r>
      <w:r>
        <w:rPr>
          <w:rFonts w:ascii="Arial" w:eastAsia="Times New Roman" w:hAnsi="Arial" w:cs="Times New Roman"/>
        </w:rPr>
        <w:t xml:space="preserve"> By understanding these patterns we can potentially </w:t>
      </w:r>
      <w:r w:rsidRPr="000D553D">
        <w:rPr>
          <w:rFonts w:ascii="Arial" w:eastAsia="Times New Roman" w:hAnsi="Arial" w:cs="Times New Roman"/>
        </w:rPr>
        <w:t xml:space="preserve">predict which insects will survive and adapt to the rapid </w:t>
      </w:r>
      <w:commentRangeStart w:id="37"/>
      <w:r w:rsidRPr="000D553D">
        <w:rPr>
          <w:rFonts w:ascii="Arial" w:eastAsia="Times New Roman" w:hAnsi="Arial" w:cs="Times New Roman"/>
        </w:rPr>
        <w:t>climate change</w:t>
      </w:r>
      <w:r>
        <w:rPr>
          <w:rFonts w:ascii="Arial" w:eastAsia="Times New Roman" w:hAnsi="Arial" w:cs="Times New Roman"/>
        </w:rPr>
        <w:t>.</w:t>
      </w:r>
      <w:commentRangeEnd w:id="37"/>
      <w:r w:rsidR="00EB04A4">
        <w:rPr>
          <w:rStyle w:val="CommentReference"/>
        </w:rPr>
        <w:commentReference w:id="37"/>
      </w:r>
    </w:p>
    <w:sectPr w:rsidR="000D553D" w:rsidRPr="000D553D" w:rsidSect="002A0B8E">
      <w:pgSz w:w="12240" w:h="15840"/>
      <w:pgMar w:top="90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1" w:author="Microsoft Office User" w:date="2018-07-19T15:34:00Z" w:initials="MOU">
    <w:p w14:paraId="640E7F77" w14:textId="4834270E" w:rsidR="00EB04A4" w:rsidRDefault="00EB04A4">
      <w:pPr>
        <w:pStyle w:val="CommentText"/>
      </w:pPr>
      <w:r>
        <w:rPr>
          <w:rStyle w:val="CommentReference"/>
        </w:rPr>
        <w:annotationRef/>
      </w:r>
      <w:r>
        <w:t xml:space="preserve">Specify something along the lines that they are different genotypes and it would help to state the number of different liens </w:t>
      </w:r>
    </w:p>
  </w:comment>
  <w:comment w:id="32" w:author="Microsoft Office User" w:date="2018-07-19T15:33:00Z" w:initials="MOU">
    <w:p w14:paraId="512F065C" w14:textId="55A37C48" w:rsidR="00950916" w:rsidRDefault="00950916">
      <w:pPr>
        <w:pStyle w:val="CommentText"/>
      </w:pPr>
      <w:r>
        <w:rPr>
          <w:rStyle w:val="CommentReference"/>
        </w:rPr>
        <w:annotationRef/>
      </w:r>
      <w:r>
        <w:t>good</w:t>
      </w:r>
    </w:p>
  </w:comment>
  <w:comment w:id="33" w:author="Microsoft Office User" w:date="2018-07-19T15:34:00Z" w:initials="MOU">
    <w:p w14:paraId="7BE3AFC4" w14:textId="1F9CF923" w:rsidR="00950916" w:rsidRDefault="00950916">
      <w:pPr>
        <w:pStyle w:val="CommentText"/>
      </w:pPr>
      <w:r>
        <w:rPr>
          <w:rStyle w:val="CommentReference"/>
        </w:rPr>
        <w:annotationRef/>
      </w:r>
      <w:r>
        <w:t>talk in terms of certain fly genotypes</w:t>
      </w:r>
      <w:r w:rsidR="00EB04A4">
        <w:t>; but set up reader before hand so they know about fly genotypes</w:t>
      </w:r>
    </w:p>
  </w:comment>
  <w:comment w:id="34" w:author="Microsoft Office User" w:date="2018-07-19T15:35:00Z" w:initials="MOU">
    <w:p w14:paraId="13CB1E14" w14:textId="7B96A6CB" w:rsidR="00EB04A4" w:rsidRDefault="00EB04A4">
      <w:pPr>
        <w:pStyle w:val="CommentText"/>
      </w:pPr>
      <w:r>
        <w:rPr>
          <w:rStyle w:val="CommentReference"/>
        </w:rPr>
        <w:annotationRef/>
      </w:r>
      <w:r>
        <w:t>show the data? Maybe?</w:t>
      </w:r>
    </w:p>
  </w:comment>
  <w:comment w:id="35" w:author="Microsoft Office User" w:date="2018-07-19T15:35:00Z" w:initials="MOU">
    <w:p w14:paraId="5D89A51E" w14:textId="1829BE5A" w:rsidR="00EB04A4" w:rsidRDefault="00EB04A4">
      <w:pPr>
        <w:pStyle w:val="CommentText"/>
      </w:pPr>
      <w:r>
        <w:rPr>
          <w:rStyle w:val="CommentReference"/>
        </w:rPr>
        <w:annotationRef/>
      </w:r>
      <w:r>
        <w:t>You need to set up audience earlier, mention how this was a goal when talking about approaches to the study</w:t>
      </w:r>
    </w:p>
  </w:comment>
  <w:comment w:id="36" w:author="Microsoft Office User" w:date="2018-07-19T15:36:00Z" w:initials="MOU">
    <w:p w14:paraId="147838F2" w14:textId="6A132C9D" w:rsidR="00EB04A4" w:rsidRDefault="00EB04A4">
      <w:pPr>
        <w:pStyle w:val="CommentText"/>
      </w:pPr>
      <w:r>
        <w:rPr>
          <w:rStyle w:val="CommentReference"/>
        </w:rPr>
        <w:annotationRef/>
      </w:r>
      <w:r>
        <w:t xml:space="preserve">Need to set up audience, lead them to the logic that differences in thermal traits may be due to how they’re proteins are functioning. </w:t>
      </w:r>
    </w:p>
  </w:comment>
  <w:comment w:id="37" w:author="Microsoft Office User" w:date="2018-07-19T15:36:00Z" w:initials="MOU">
    <w:p w14:paraId="7CA375BF" w14:textId="244A9578" w:rsidR="00EB04A4" w:rsidRDefault="00EB04A4">
      <w:pPr>
        <w:pStyle w:val="CommentText"/>
      </w:pPr>
      <w:r>
        <w:rPr>
          <w:rStyle w:val="CommentReference"/>
        </w:rPr>
        <w:annotationRef/>
      </w:r>
      <w:r>
        <w:t>Very nice</w:t>
      </w:r>
      <w:bookmarkStart w:id="38" w:name="_GoBack"/>
      <w:bookmarkEnd w:id="3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0E7F77" w15:done="0"/>
  <w15:commentEx w15:paraId="512F065C" w15:done="0"/>
  <w15:commentEx w15:paraId="7BE3AFC4" w15:done="0"/>
  <w15:commentEx w15:paraId="13CB1E14" w15:done="0"/>
  <w15:commentEx w15:paraId="5D89A51E" w15:done="0"/>
  <w15:commentEx w15:paraId="147838F2" w15:done="0"/>
  <w15:commentEx w15:paraId="7CA375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0E7F77" w16cid:durableId="1EFB2E17"/>
  <w16cid:commentId w16cid:paraId="512F065C" w16cid:durableId="1EFB2DE6"/>
  <w16cid:commentId w16cid:paraId="7BE3AFC4" w16cid:durableId="1EFB2DF3"/>
  <w16cid:commentId w16cid:paraId="13CB1E14" w16cid:durableId="1EFB2E42"/>
  <w16cid:commentId w16cid:paraId="5D89A51E" w16cid:durableId="1EFB2E51"/>
  <w16cid:commentId w16cid:paraId="147838F2" w16cid:durableId="1EFB2E6E"/>
  <w16cid:commentId w16cid:paraId="7CA375BF" w16cid:durableId="1EFB2E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626D"/>
    <w:rsid w:val="0000708E"/>
    <w:rsid w:val="000D553D"/>
    <w:rsid w:val="001B1812"/>
    <w:rsid w:val="002A0B8E"/>
    <w:rsid w:val="002A35E5"/>
    <w:rsid w:val="007C626D"/>
    <w:rsid w:val="00950916"/>
    <w:rsid w:val="00B1227F"/>
    <w:rsid w:val="00C530E1"/>
    <w:rsid w:val="00EB04A4"/>
    <w:rsid w:val="00EC44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43BF7E"/>
  <w14:defaultImageDpi w14:val="300"/>
  <w15:docId w15:val="{FF42031A-FB3D-BE4F-BE18-C11E1A1E4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626D"/>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D553D"/>
    <w:rPr>
      <w:sz w:val="16"/>
      <w:szCs w:val="16"/>
    </w:rPr>
  </w:style>
  <w:style w:type="paragraph" w:styleId="CommentText">
    <w:name w:val="annotation text"/>
    <w:basedOn w:val="Normal"/>
    <w:link w:val="CommentTextChar"/>
    <w:uiPriority w:val="99"/>
    <w:semiHidden/>
    <w:unhideWhenUsed/>
    <w:rsid w:val="000D553D"/>
    <w:rPr>
      <w:sz w:val="20"/>
      <w:szCs w:val="20"/>
    </w:rPr>
  </w:style>
  <w:style w:type="character" w:customStyle="1" w:styleId="CommentTextChar">
    <w:name w:val="Comment Text Char"/>
    <w:basedOn w:val="DefaultParagraphFont"/>
    <w:link w:val="CommentText"/>
    <w:uiPriority w:val="99"/>
    <w:semiHidden/>
    <w:rsid w:val="000D553D"/>
    <w:rPr>
      <w:rFonts w:eastAsiaTheme="minorHAnsi"/>
      <w:sz w:val="20"/>
      <w:szCs w:val="20"/>
    </w:rPr>
  </w:style>
  <w:style w:type="paragraph" w:styleId="BalloonText">
    <w:name w:val="Balloon Text"/>
    <w:basedOn w:val="Normal"/>
    <w:link w:val="BalloonTextChar"/>
    <w:uiPriority w:val="99"/>
    <w:semiHidden/>
    <w:unhideWhenUsed/>
    <w:rsid w:val="000D553D"/>
    <w:rPr>
      <w:rFonts w:ascii="Lucida Grande" w:hAnsi="Lucida Grande"/>
      <w:sz w:val="18"/>
      <w:szCs w:val="18"/>
    </w:rPr>
  </w:style>
  <w:style w:type="character" w:customStyle="1" w:styleId="BalloonTextChar">
    <w:name w:val="Balloon Text Char"/>
    <w:basedOn w:val="DefaultParagraphFont"/>
    <w:link w:val="BalloonText"/>
    <w:uiPriority w:val="99"/>
    <w:semiHidden/>
    <w:rsid w:val="000D553D"/>
    <w:rPr>
      <w:rFonts w:ascii="Lucida Grande" w:eastAsiaTheme="minorHAnsi" w:hAnsi="Lucida Grande"/>
      <w:sz w:val="18"/>
      <w:szCs w:val="18"/>
    </w:rPr>
  </w:style>
  <w:style w:type="paragraph" w:styleId="CommentSubject">
    <w:name w:val="annotation subject"/>
    <w:basedOn w:val="CommentText"/>
    <w:next w:val="CommentText"/>
    <w:link w:val="CommentSubjectChar"/>
    <w:uiPriority w:val="99"/>
    <w:semiHidden/>
    <w:unhideWhenUsed/>
    <w:rsid w:val="00950916"/>
    <w:rPr>
      <w:b/>
      <w:bCs/>
    </w:rPr>
  </w:style>
  <w:style w:type="character" w:customStyle="1" w:styleId="CommentSubjectChar">
    <w:name w:val="Comment Subject Char"/>
    <w:basedOn w:val="CommentTextChar"/>
    <w:link w:val="CommentSubject"/>
    <w:uiPriority w:val="99"/>
    <w:semiHidden/>
    <w:rsid w:val="00950916"/>
    <w:rPr>
      <w:rFonts w:eastAsia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Chu</dc:creator>
  <cp:keywords/>
  <dc:description/>
  <cp:lastModifiedBy>Microsoft Office User</cp:lastModifiedBy>
  <cp:revision>6</cp:revision>
  <dcterms:created xsi:type="dcterms:W3CDTF">2018-07-19T02:36:00Z</dcterms:created>
  <dcterms:modified xsi:type="dcterms:W3CDTF">2018-07-19T19:36:00Z</dcterms:modified>
</cp:coreProperties>
</file>